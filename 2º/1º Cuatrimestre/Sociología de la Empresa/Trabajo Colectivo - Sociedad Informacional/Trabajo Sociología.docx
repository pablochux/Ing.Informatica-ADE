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jc w:val="both"/>
      </w:pPr>
      <w:r>
        <w:rPr>
          <w:rtl w:val="0"/>
          <w:lang w:val="es-ES_tradnl"/>
        </w:rPr>
        <w:t>An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lisis</w:t>
      </w:r>
    </w:p>
    <w:p>
      <w:pPr>
        <w:pStyle w:val="Cuerpo"/>
        <w:rPr>
          <w:rFonts w:ascii="Helvetica" w:cs="Helvetica" w:hAnsi="Helvetica" w:eastAsia="Helvetica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after="200" w:line="276" w:lineRule="auto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En </w:t>
      </w:r>
      <w:r>
        <w:rPr>
          <w:rFonts w:ascii="Helvetica" w:hAnsi="Helvetica"/>
          <w:sz w:val="24"/>
          <w:szCs w:val="24"/>
          <w:u w:color="000000"/>
          <w:rtl w:val="0"/>
          <w:lang w:val="es-ES_tradnl"/>
        </w:rPr>
        <w:t>esta</w:t>
      </w:r>
      <w:r>
        <w:rPr>
          <w:rFonts w:ascii="Helvetica" w:hAnsi="Helvetica"/>
          <w:sz w:val="24"/>
          <w:szCs w:val="24"/>
          <w:u w:color="000000"/>
          <w:rtl w:val="0"/>
          <w:lang w:val="pt-PT"/>
        </w:rPr>
        <w:t xml:space="preserve"> parte de an</w:t>
      </w:r>
      <w:r>
        <w:rPr>
          <w:rFonts w:ascii="Helvetica" w:hAnsi="Helvetica" w:hint="default"/>
          <w:sz w:val="24"/>
          <w:szCs w:val="24"/>
          <w:u w:color="000000"/>
          <w:rtl w:val="0"/>
        </w:rPr>
        <w:t>á</w:t>
      </w:r>
      <w:r>
        <w:rPr>
          <w:rFonts w:ascii="Helvetica" w:hAnsi="Helvetica"/>
          <w:sz w:val="24"/>
          <w:szCs w:val="24"/>
          <w:u w:color="000000"/>
          <w:rtl w:val="0"/>
          <w:lang w:val="es-ES_tradnl"/>
        </w:rPr>
        <w:t xml:space="preserve">lisis nos </w:t>
      </w:r>
      <w:r>
        <w:rPr>
          <w:rFonts w:ascii="Helvetica" w:hAnsi="Helvetica"/>
          <w:sz w:val="24"/>
          <w:szCs w:val="24"/>
          <w:u w:color="000000"/>
          <w:rtl w:val="0"/>
          <w:lang w:val="es-ES_tradnl"/>
        </w:rPr>
        <w:t>vamos a centrar</w:t>
      </w:r>
      <w:r>
        <w:rPr>
          <w:rFonts w:ascii="Helvetica" w:hAnsi="Helvetica"/>
          <w:sz w:val="24"/>
          <w:szCs w:val="24"/>
          <w:u w:color="000000"/>
          <w:rtl w:val="0"/>
          <w:lang w:val="es-ES_tradnl"/>
        </w:rPr>
        <w:t xml:space="preserve"> en la propia materia del tema. A partir de los rasgos definidos en la etapa anterior, se analiza la situaci</w:t>
      </w:r>
      <w:r>
        <w:rPr>
          <w:rFonts w:ascii="Helvetica" w:hAnsi="Helvetica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u w:color="000000"/>
          <w:rtl w:val="0"/>
          <w:lang w:val="es-ES_tradnl"/>
        </w:rPr>
        <w:t>n que propicia el cambio</w:t>
      </w:r>
      <w:r>
        <w:rPr>
          <w:rFonts w:ascii="Helvetica" w:hAnsi="Helvetica"/>
          <w:sz w:val="24"/>
          <w:szCs w:val="24"/>
          <w:u w:color="000000"/>
          <w:rtl w:val="0"/>
          <w:lang w:val="es-ES_tradnl"/>
        </w:rPr>
        <w:t xml:space="preserve"> y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 la</w:t>
      </w:r>
      <w:r>
        <w:rPr>
          <w:rFonts w:ascii="Helvetica" w:hAnsi="Helvetica"/>
          <w:sz w:val="24"/>
          <w:szCs w:val="24"/>
          <w:u w:color="000000"/>
          <w:rtl w:val="0"/>
          <w:lang w:val="es-ES_tradnl"/>
        </w:rPr>
        <w:t xml:space="preserve">s causas que </w:t>
      </w:r>
      <w:r>
        <w:rPr>
          <w:rFonts w:ascii="Helvetica" w:hAnsi="Helvetica"/>
          <w:sz w:val="24"/>
          <w:szCs w:val="24"/>
          <w:u w:color="000000"/>
          <w:rtl w:val="0"/>
          <w:lang w:val="es-ES_tradnl"/>
        </w:rPr>
        <w:t>hace</w:t>
      </w:r>
      <w:r>
        <w:rPr>
          <w:rFonts w:ascii="Helvetica" w:hAnsi="Helvetica"/>
          <w:sz w:val="24"/>
          <w:szCs w:val="24"/>
          <w:u w:color="000000"/>
          <w:rtl w:val="0"/>
          <w:lang w:val="es-ES_tradnl"/>
        </w:rPr>
        <w:t>n</w:t>
      </w:r>
      <w:r>
        <w:rPr>
          <w:rFonts w:ascii="Helvetica" w:hAnsi="Helvetica"/>
          <w:sz w:val="24"/>
          <w:szCs w:val="24"/>
          <w:u w:color="000000"/>
          <w:rtl w:val="0"/>
          <w:lang w:val="es-ES_tradnl"/>
        </w:rPr>
        <w:t xml:space="preserve"> que empecemos a cambiar hacia la sociedad informacional.</w:t>
      </w:r>
      <w:r>
        <w:rPr>
          <w:rFonts w:ascii="Helvetica" w:hAnsi="Helvetica"/>
          <w:sz w:val="24"/>
          <w:szCs w:val="24"/>
          <w:u w:color="000000"/>
          <w:rtl w:val="0"/>
          <w:lang w:val="es-ES_tradnl"/>
        </w:rPr>
        <w:t xml:space="preserve"> Por </w:t>
      </w:r>
      <w:r>
        <w:rPr>
          <w:rFonts w:ascii="Helvetica" w:hAnsi="Helvetica" w:hint="default"/>
          <w:sz w:val="24"/>
          <w:szCs w:val="24"/>
          <w:u w:color="000000"/>
          <w:rtl w:val="0"/>
          <w:lang w:val="es-ES_tradnl"/>
        </w:rPr>
        <w:t>ú</w:t>
      </w:r>
      <w:r>
        <w:rPr>
          <w:rFonts w:ascii="Helvetica" w:hAnsi="Helvetica"/>
          <w:sz w:val="24"/>
          <w:szCs w:val="24"/>
          <w:u w:color="000000"/>
          <w:rtl w:val="0"/>
          <w:lang w:val="es-ES_tradnl"/>
        </w:rPr>
        <w:t>ltimo se analiza la Sociedad Informacional, sus caracter</w:t>
      </w:r>
      <w:r>
        <w:rPr>
          <w:rFonts w:ascii="Helvetica" w:hAnsi="Helvetica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u w:color="000000"/>
          <w:rtl w:val="0"/>
          <w:lang w:val="es-ES_tradnl"/>
        </w:rPr>
        <w:t>sticas y como afecta a las empresas.</w:t>
      </w:r>
    </w:p>
    <w:p>
      <w:pPr>
        <w:pStyle w:val="Encabezamiento 3"/>
        <w:jc w:val="both"/>
      </w:pPr>
      <w:r>
        <w:rPr>
          <w:rtl w:val="0"/>
          <w:lang w:val="es-ES_tradnl"/>
        </w:rPr>
        <w:t>Situaci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provoca el cambio desde la Sociedad Industrial hacia la Sociedad Informacional: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A pesar de que diversos autores han denotado de distintas formas a la sociedad informacional (informatizaci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de la sociedad, sociedad de redes o tercer entorno), estas son simplemente distintas formas de denotar el mismo fen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meno, al que de aqu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Helvetica" w:hAnsi="Helvetica"/>
          <w:sz w:val="24"/>
          <w:szCs w:val="24"/>
          <w:rtl w:val="0"/>
          <w:lang w:val="es-ES_tradnl"/>
        </w:rPr>
        <w:t>en adelante nos referiremos como Sociedad Informacional.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es-ES_tradnl"/>
        </w:rPr>
        <w:t>¿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s-ES_tradnl"/>
        </w:rPr>
        <w:t>D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s-ES_tradnl"/>
        </w:rPr>
        <w:t>nde se produjo el surgimiento de la sociedad informacional?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No se puede afirmar que empezase en una localizaci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concreta, es un cambio que se produjo de manera global, aunque se ha desarrollado m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s 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pido en los pa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ses industriales que pose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an recursos y riqueza. 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Encabezamiento 3"/>
        <w:jc w:val="both"/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ndo se produjo el surgimiento de la Sociedad Informacional?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La mayor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a de autores (entre los que destacamos a Bernard Mi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è</w:t>
      </w:r>
      <w:r>
        <w:rPr>
          <w:rFonts w:ascii="Helvetica" w:hAnsi="Helvetica"/>
          <w:sz w:val="24"/>
          <w:szCs w:val="24"/>
          <w:rtl w:val="0"/>
          <w:lang w:val="es-ES_tradnl"/>
        </w:rPr>
        <w:t>ge, Manuel Castells o Simon Nora y Alain Minc) coinciden en que el surgimiento de la sociedad informacional se produjo a mediados de los a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ñ</w:t>
      </w:r>
      <w:r>
        <w:rPr>
          <w:rFonts w:ascii="Helvetica" w:hAnsi="Helvetica"/>
          <w:sz w:val="24"/>
          <w:szCs w:val="24"/>
          <w:rtl w:val="0"/>
          <w:lang w:val="es-ES_tradnl"/>
        </w:rPr>
        <w:t>os 70. Pero tanto la comunidad cient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fica como estos autores, no empezaron a estudiar este nuevo tipo de sociedad hasta principios de los a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ñ</w:t>
      </w:r>
      <w:r>
        <w:rPr>
          <w:rFonts w:ascii="Helvetica" w:hAnsi="Helvetica"/>
          <w:sz w:val="24"/>
          <w:szCs w:val="24"/>
          <w:rtl w:val="0"/>
          <w:lang w:val="es-ES_tradnl"/>
        </w:rPr>
        <w:t>os 80 (excepto Nora y Minc, que publicaron su informe sobre la informatizaci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de la sociedad en diciembre del a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ñ</w:t>
      </w:r>
      <w:r>
        <w:rPr>
          <w:rFonts w:ascii="Helvetica" w:hAnsi="Helvetica"/>
          <w:sz w:val="24"/>
          <w:szCs w:val="24"/>
          <w:rtl w:val="0"/>
          <w:lang w:val="es-ES_tradnl"/>
        </w:rPr>
        <w:t>o 1977).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 xml:space="preserve">Por otro lado, existen autores que no concretan tanto la fecha de surgimiento como los anteriores: el abogado Martin Bangermann, que en el 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“</w:t>
      </w:r>
      <w:r>
        <w:rPr>
          <w:rFonts w:ascii="Helvetica" w:hAnsi="Helvetica"/>
          <w:sz w:val="24"/>
          <w:szCs w:val="24"/>
          <w:rtl w:val="0"/>
          <w:lang w:val="es-ES_tradnl"/>
        </w:rPr>
        <w:t>Informe Bangermann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”</w:t>
      </w:r>
      <w:r>
        <w:rPr>
          <w:rFonts w:ascii="Helvetica" w:hAnsi="Helvetica"/>
          <w:sz w:val="24"/>
          <w:szCs w:val="24"/>
          <w:rtl w:val="0"/>
          <w:lang w:val="es-ES_tradnl"/>
        </w:rPr>
        <w:t>, apunta que el cambio no se produjo a mediados de los 70 sino simplemente a finales del siglo XX; este informe tiene crucial importancia ya que a partir de este momento la Uni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Europea adopta y empieza a utilizar el 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é</w:t>
      </w:r>
      <w:r>
        <w:rPr>
          <w:rFonts w:ascii="Helvetica" w:hAnsi="Helvetica"/>
          <w:sz w:val="24"/>
          <w:szCs w:val="24"/>
          <w:rtl w:val="0"/>
          <w:lang w:val="es-ES_tradnl"/>
        </w:rPr>
        <w:t>rmino Sociedad Informacional. O el vicepresidente de EE.UU (Albert Gore), que en un informe en la d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é</w:t>
      </w:r>
      <w:r>
        <w:rPr>
          <w:rFonts w:ascii="Helvetica" w:hAnsi="Helvetica"/>
          <w:sz w:val="24"/>
          <w:szCs w:val="24"/>
          <w:rtl w:val="0"/>
          <w:lang w:val="es-ES_tradnl"/>
        </w:rPr>
        <w:t>cada de los 90 asegura que se est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" w:hAnsi="Helvetica"/>
          <w:sz w:val="24"/>
          <w:szCs w:val="24"/>
          <w:rtl w:val="0"/>
          <w:lang w:val="es-ES_tradnl"/>
        </w:rPr>
        <w:t>produciendo una revoluci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de la informaci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Encabezamiento 3"/>
        <w:jc w:val="both"/>
      </w:pPr>
      <w:r>
        <w:rPr>
          <w:rtl w:val="0"/>
          <w:lang w:val="es-ES_tradnl"/>
        </w:rPr>
        <w:t>Situaci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tica y econ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mica en la que surge la sociedad informacional: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Los a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ñ</w:t>
      </w:r>
      <w:r>
        <w:rPr>
          <w:rFonts w:ascii="Helvetica" w:hAnsi="Helvetica"/>
          <w:sz w:val="24"/>
          <w:szCs w:val="24"/>
          <w:rtl w:val="0"/>
          <w:lang w:val="es-ES_tradnl"/>
        </w:rPr>
        <w:t>os 70 est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n caracterizados por ser una etapa de conflictos: como el </w:t>
      </w:r>
      <w:r>
        <w:rPr>
          <w:rStyle w:val="Ninguno"/>
          <w:rFonts w:ascii="Helvetica" w:hAnsi="Helvetica"/>
          <w:b w:val="1"/>
          <w:bCs w:val="1"/>
          <w:sz w:val="24"/>
          <w:szCs w:val="24"/>
          <w:rtl w:val="0"/>
          <w:lang w:val="es-ES_tradnl"/>
        </w:rPr>
        <w:t xml:space="preserve">conflicto </w:t>
      </w:r>
      <w:r>
        <w:rPr>
          <w:rStyle w:val="Ninguno"/>
          <w:rFonts w:ascii="Helvetica" w:hAnsi="Helvetica" w:hint="default"/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Helvetica" w:hAnsi="Helvetica"/>
          <w:b w:val="1"/>
          <w:bCs w:val="1"/>
          <w:sz w:val="24"/>
          <w:szCs w:val="24"/>
          <w:rtl w:val="0"/>
          <w:lang w:val="es-ES_tradnl"/>
        </w:rPr>
        <w:t>rabe-isreael</w:t>
      </w:r>
      <w:r>
        <w:rPr>
          <w:rStyle w:val="Ninguno"/>
          <w:rFonts w:ascii="Helvetica" w:hAnsi="Helvetica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 (o israel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-palestino); que a pesar de aparecer en los a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ñ</w:t>
      </w:r>
      <w:r>
        <w:rPr>
          <w:rFonts w:ascii="Helvetica" w:hAnsi="Helvetica"/>
          <w:sz w:val="24"/>
          <w:szCs w:val="24"/>
          <w:rtl w:val="0"/>
          <w:lang w:val="es-ES_tradnl"/>
        </w:rPr>
        <w:t>os 20, no sufri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Helvetica" w:hAnsi="Helvetica"/>
          <w:sz w:val="24"/>
          <w:szCs w:val="24"/>
          <w:rtl w:val="0"/>
          <w:lang w:val="es-ES_tradnl"/>
        </w:rPr>
        <w:t>los primeros conflictos armados hasta los a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ñ</w:t>
      </w:r>
      <w:r>
        <w:rPr>
          <w:rFonts w:ascii="Helvetica" w:hAnsi="Helvetica"/>
          <w:sz w:val="24"/>
          <w:szCs w:val="24"/>
          <w:rtl w:val="0"/>
          <w:lang w:val="es-ES_tradnl"/>
        </w:rPr>
        <w:t>os 70 y a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ú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n se mantiene en la actualidad, </w:t>
      </w:r>
      <w:r>
        <w:rPr>
          <w:rStyle w:val="Ninguno"/>
          <w:rFonts w:ascii="Helvetica" w:hAnsi="Helvetica"/>
          <w:b w:val="1"/>
          <w:bCs w:val="1"/>
          <w:sz w:val="24"/>
          <w:szCs w:val="24"/>
          <w:rtl w:val="0"/>
          <w:lang w:val="es-ES_tradnl"/>
        </w:rPr>
        <w:t>la crisis de 1970</w:t>
      </w:r>
      <w:r>
        <w:rPr>
          <w:rFonts w:ascii="Helvetica" w:hAnsi="Helvetica"/>
          <w:sz w:val="24"/>
          <w:szCs w:val="24"/>
          <w:rtl w:val="0"/>
          <w:lang w:val="es-ES_tradnl"/>
        </w:rPr>
        <w:t>; que se produce debido al aumento de los costes de producci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y a la fuerte competencia de los productos europeos y asi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ticos, lo que</w:t>
      </w:r>
      <w:ins w:id="0" w:date="2015-11-12T17:56:24Z" w:author="Pablo Alonso Lorente">
        <w:r>
          <w:rPr>
            <w:rFonts w:ascii="Helvetica" w:hAnsi="Helvetica"/>
            <w:sz w:val="24"/>
            <w:szCs w:val="24"/>
            <w:rtl w:val="0"/>
            <w:lang w:val="es-ES_tradnl"/>
          </w:rPr>
          <w:t xml:space="preserve"> </w:t>
        </w:r>
      </w:ins>
      <w:r>
        <w:rPr>
          <w:rFonts w:ascii="Helvetica" w:hAnsi="Helvetica"/>
          <w:sz w:val="24"/>
          <w:szCs w:val="24"/>
          <w:rtl w:val="0"/>
          <w:lang w:val="es-ES_tradnl"/>
        </w:rPr>
        <w:t>hace que: Estados Unidos deje de ser la primera potencia econ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mica mundial, pero tambi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é</w:t>
      </w:r>
      <w:r>
        <w:rPr>
          <w:rFonts w:ascii="Helvetica" w:hAnsi="Helvetica"/>
          <w:sz w:val="24"/>
          <w:szCs w:val="24"/>
          <w:rtl w:val="0"/>
          <w:lang w:val="es-ES_tradnl"/>
        </w:rPr>
        <w:t>n hace que los pa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ses europeos se vean afectados porque no pueden competir con los costes de producci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de las potencias asi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ticas.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Todo esto provoca una crisis global, que se ve agravada por la crisis del petr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leo en 1973 y la</w:t>
      </w:r>
      <w:r>
        <w:rPr>
          <w:rStyle w:val="Ninguno"/>
          <w:rFonts w:ascii="Helvetica" w:hAnsi="Helvetica"/>
          <w:b w:val="1"/>
          <w:bCs w:val="1"/>
          <w:sz w:val="24"/>
          <w:szCs w:val="24"/>
          <w:rtl w:val="0"/>
          <w:lang w:val="es-ES_tradnl"/>
        </w:rPr>
        <w:t xml:space="preserve"> Guerra de Vietnam</w:t>
      </w:r>
      <w:r>
        <w:rPr>
          <w:rFonts w:ascii="Helvetica" w:hAnsi="Helvetica"/>
          <w:sz w:val="24"/>
          <w:szCs w:val="24"/>
          <w:rtl w:val="0"/>
          <w:lang w:val="es-ES_tradnl"/>
        </w:rPr>
        <w:t>, en la cual se enfrentan Vietnam del Sur; con el apoyo de Estados Unidos, y Vietnam del Norte apoyada por China y la URSS que intentaban reunificar Vietnam bajo un gobierno comunista aliado.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Por otro lado en esta etapa asistimos a una democratizaci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global, el bloque comunista comienza a dar indicios de desintegraci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n y las dictaduras de Europa del Sur </w:t>
      </w:r>
      <w:r>
        <w:rPr>
          <w:rFonts w:ascii="Helvetica" w:hAnsi="Helvetica"/>
          <w:sz w:val="24"/>
          <w:szCs w:val="24"/>
          <w:rtl w:val="0"/>
          <w:lang w:val="pt-PT"/>
        </w:rPr>
        <w:t>(Portugal, Espa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ñ</w:t>
      </w:r>
      <w:r>
        <w:rPr>
          <w:rFonts w:ascii="Helvetica" w:hAnsi="Helvetica"/>
          <w:sz w:val="24"/>
          <w:szCs w:val="24"/>
          <w:rtl w:val="0"/>
          <w:lang w:val="es-ES_tradnl"/>
        </w:rPr>
        <w:t>a y Grecia)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 desaparecen, dando lugar a gobiernos democr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ticos.</w:t>
      </w:r>
    </w:p>
    <w:p>
      <w:pPr>
        <w:pStyle w:val="Encabezamiento 3"/>
        <w:jc w:val="both"/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A pesar de que la situaci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es mayoritariamente de crisis, el sector empresarial  sufre una revoluci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en la organizaci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del trabajo, lo que hace que no se vea tan afectada. En estos a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ñ</w:t>
      </w:r>
      <w:r>
        <w:rPr>
          <w:rFonts w:ascii="Helvetica" w:hAnsi="Helvetica"/>
          <w:sz w:val="24"/>
          <w:szCs w:val="24"/>
          <w:rtl w:val="0"/>
          <w:lang w:val="es-ES_tradnl"/>
        </w:rPr>
        <w:t>os se fundan empresas como Pescanova, Simago, Walmart, Phillips o Benetton.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Encabezamiento 3"/>
        <w:jc w:val="both"/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Transici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 transformaci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n?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Hay que dejar claro que el surgimiento y posterior establecimiento de la Sociedad Informacional es un proceso de constante transformaci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desde la Sociedad Industrial hasta la Sociedad Informacional, no una transici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n. Es importante esta matizaci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ya que si fuese una transici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denotar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a que el cambio es de un tipo de sociedad a otra (estando la segunda completamente formadas), mientras que en este caso es un proceso progresivo en el cual la Sociedad Informacional se va configurando y desarrollando a medida que se establece.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Encabezamiento 3"/>
        <w:jc w:val="both"/>
      </w:pPr>
      <w:r>
        <w:rPr>
          <w:rtl w:val="0"/>
          <w:lang w:val="es-ES_tradnl"/>
        </w:rPr>
        <w:t>Principales causas del surgimiento de la Sociedad Informacional: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La principal causa del surgimiento de la Sociedad Informacional la encontramos en la revoluci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que se produce a partir de los a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ñ</w:t>
      </w:r>
      <w:r>
        <w:rPr>
          <w:rFonts w:ascii="Helvetica" w:hAnsi="Helvetica"/>
          <w:sz w:val="24"/>
          <w:szCs w:val="24"/>
          <w:rtl w:val="0"/>
          <w:lang w:val="es-ES_tradnl"/>
        </w:rPr>
        <w:t>os 70, una revoluci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que algunos autores afirman es incluso m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s importante que la Revoluci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Industrial que se produjo en el siglo XVIII.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A diferencia de la anteriormente mencionada (que se desarrolla mayoritariamente en el sector industrial). Esta revoluci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principalmente se produce en el campo de las tecnolog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as de la informaci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n, particularmente en los sectores de la inform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tica (tanto hardware como software), la </w:t>
      </w:r>
      <w:r>
        <w:rPr>
          <w:rFonts w:ascii="Helvetica" w:hAnsi="Helvetica"/>
          <w:sz w:val="24"/>
          <w:szCs w:val="24"/>
          <w:rtl w:val="0"/>
          <w:lang w:val="nl-NL"/>
        </w:rPr>
        <w:t>microelectr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it-IT"/>
        </w:rPr>
        <w:t>nica</w:t>
      </w:r>
      <w:r>
        <w:rPr>
          <w:rFonts w:ascii="Helvetica" w:hAnsi="Helvetica"/>
          <w:sz w:val="24"/>
          <w:szCs w:val="24"/>
          <w:rtl w:val="0"/>
          <w:lang w:val="es-ES_tradnl"/>
        </w:rPr>
        <w:t>, la ingenier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a gen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é</w:t>
      </w:r>
      <w:r>
        <w:rPr>
          <w:rFonts w:ascii="Helvetica" w:hAnsi="Helvetica"/>
          <w:sz w:val="24"/>
          <w:szCs w:val="24"/>
          <w:rtl w:val="0"/>
          <w:lang w:val="es-ES_tradnl"/>
        </w:rPr>
        <w:t>tica y las telecomunicaciones.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Esta revoluci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tecnol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gica se ve reforzada por la digitalizaci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y la globalizaci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n, que seg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ú</w:t>
      </w:r>
      <w:r>
        <w:rPr>
          <w:rFonts w:ascii="Helvetica" w:hAnsi="Helvetica"/>
          <w:sz w:val="24"/>
          <w:szCs w:val="24"/>
          <w:rtl w:val="0"/>
          <w:lang w:val="es-ES_tradnl"/>
        </w:rPr>
        <w:t>n Manuel Castells, produjeron el auge de cambios socioecon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micos entre los cuales est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" w:hAnsi="Helvetica"/>
          <w:sz w:val="24"/>
          <w:szCs w:val="24"/>
          <w:rtl w:val="0"/>
          <w:lang w:val="es-ES_tradnl"/>
        </w:rPr>
        <w:t>el surgimiento y establecimiento de un nuevo tipo de sociedad, la Sociedad Informacional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 xml:space="preserve">La </w:t>
      </w:r>
      <w:r>
        <w:rPr>
          <w:rStyle w:val="Ninguno"/>
          <w:rFonts w:ascii="Helvetica" w:hAnsi="Helvetica"/>
          <w:b w:val="1"/>
          <w:bCs w:val="1"/>
          <w:sz w:val="24"/>
          <w:szCs w:val="24"/>
          <w:rtl w:val="0"/>
          <w:lang w:val="es-ES_tradnl"/>
        </w:rPr>
        <w:t>digitalizaci</w:t>
      </w:r>
      <w:r>
        <w:rPr>
          <w:rStyle w:val="Ninguno"/>
          <w:rFonts w:ascii="Helvetica" w:hAnsi="Helvetica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Helvetica" w:hAnsi="Helvetica"/>
          <w:b w:val="1"/>
          <w:bCs w:val="1"/>
          <w:sz w:val="24"/>
          <w:szCs w:val="24"/>
          <w:rtl w:val="0"/>
          <w:lang w:val="es-ES_tradnl"/>
        </w:rPr>
        <w:t>n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 se define como la conversi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de datos anal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gicos en datos digitales, lo que permite su tratamiento inform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tico, es por tanto, una clave 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é</w:t>
      </w:r>
      <w:r>
        <w:rPr>
          <w:rFonts w:ascii="Helvetica" w:hAnsi="Helvetica"/>
          <w:sz w:val="24"/>
          <w:szCs w:val="24"/>
          <w:rtl w:val="0"/>
          <w:lang w:val="es-ES_tradnl"/>
        </w:rPr>
        <w:t>cnica que hace que se produzca una convergencia entre tres sectores tradicionalmente independientes: el sector audiovisual, el sector de las telecomunicaciones y el sector de la inform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tica. Esta convergencia hace que estos tres sectores se integren en redes.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La integraci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de estos tres sectores en redes es de vital importancia porque una de la caracter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sticas de la Sociedad Informacional es su consideraci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n como una </w:t>
      </w:r>
      <w:r>
        <w:rPr>
          <w:rStyle w:val="Ninguno"/>
          <w:rFonts w:ascii="Helvetica" w:hAnsi="Helvetica"/>
          <w:b w:val="1"/>
          <w:bCs w:val="1"/>
          <w:sz w:val="24"/>
          <w:szCs w:val="24"/>
          <w:rtl w:val="0"/>
          <w:lang w:val="es-ES_tradnl"/>
        </w:rPr>
        <w:t>red</w:t>
      </w:r>
      <w:r>
        <w:rPr>
          <w:rFonts w:ascii="Helvetica" w:hAnsi="Helvetica"/>
          <w:sz w:val="24"/>
          <w:szCs w:val="24"/>
          <w:rtl w:val="0"/>
          <w:lang w:val="es-ES_tradnl"/>
        </w:rPr>
        <w:t>, lo que le permite tener su estructura sea muy abierta y din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mica, pero a la vez susceptible de innovaci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A pesar de que se podr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a pensar que como la digitalizaci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es simplemente una clave 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é</w:t>
      </w:r>
      <w:r>
        <w:rPr>
          <w:rFonts w:ascii="Helvetica" w:hAnsi="Helvetica"/>
          <w:sz w:val="24"/>
          <w:szCs w:val="24"/>
          <w:rtl w:val="0"/>
          <w:lang w:val="es-ES_tradnl"/>
        </w:rPr>
        <w:t>cnica solo afectar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a a los sectores 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é</w:t>
      </w:r>
      <w:r>
        <w:rPr>
          <w:rFonts w:ascii="Helvetica" w:hAnsi="Helvetica"/>
          <w:sz w:val="24"/>
          <w:szCs w:val="24"/>
          <w:rtl w:val="0"/>
          <w:lang w:val="es-ES_tradnl"/>
        </w:rPr>
        <w:t>cnicos no es as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, ya que con el surgimiento de la Sociedad Informacional, termina afectando a todos los sectores.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 xml:space="preserve">En segundo lugar, la </w:t>
      </w:r>
      <w:r>
        <w:rPr>
          <w:rStyle w:val="Ninguno"/>
          <w:rFonts w:ascii="Helvetica" w:hAnsi="Helvetica"/>
          <w:b w:val="1"/>
          <w:bCs w:val="1"/>
          <w:sz w:val="24"/>
          <w:szCs w:val="24"/>
          <w:rtl w:val="0"/>
          <w:lang w:val="es-ES_tradnl"/>
        </w:rPr>
        <w:t>globalizaci</w:t>
      </w:r>
      <w:r>
        <w:rPr>
          <w:rStyle w:val="Ninguno"/>
          <w:rFonts w:ascii="Helvetica" w:hAnsi="Helvetica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Helvetica" w:hAnsi="Helvetica"/>
          <w:b w:val="1"/>
          <w:bCs w:val="1"/>
          <w:sz w:val="24"/>
          <w:szCs w:val="24"/>
          <w:rtl w:val="0"/>
          <w:lang w:val="es-ES_tradnl"/>
        </w:rPr>
        <w:t>n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 es el proceso que consiste en la creciente comunicaci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e interdependencia de los pa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ses, lo que da lugar a un mercado com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ú</w:t>
      </w:r>
      <w:r>
        <w:rPr>
          <w:rFonts w:ascii="Helvetica" w:hAnsi="Helvetica"/>
          <w:sz w:val="24"/>
          <w:szCs w:val="24"/>
          <w:rtl w:val="0"/>
          <w:lang w:val="es-ES_tradnl"/>
        </w:rPr>
        <w:t>n de car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cter global. Este proceso se ve reforzado por las multinacionales y por las pol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ticas de libre comercio (que se empiezan a establecer a mediados del siglo XX en los pa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ses democr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ticos).  Su importancia radica en que es la que ha establecido las nuevas condiciones sobre las que se deber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" w:hAnsi="Helvetica"/>
          <w:sz w:val="24"/>
          <w:szCs w:val="24"/>
          <w:rtl w:val="0"/>
          <w:lang w:val="es-ES_tradnl"/>
        </w:rPr>
        <w:t>desarrollar la nueva sociedad post-industrial.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A pesar de no ser un causa como tal, el apoyo de organismos p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ú</w:t>
      </w:r>
      <w:r>
        <w:rPr>
          <w:rFonts w:ascii="Helvetica" w:hAnsi="Helvetica"/>
          <w:sz w:val="24"/>
          <w:szCs w:val="24"/>
          <w:rtl w:val="0"/>
          <w:lang w:val="es-ES_tradnl"/>
        </w:rPr>
        <w:t>blicos como la Uni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Europea ha ayudado a la transformaci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entre la Sociedad Post-industrial y la Sociedad Informacional. Ya que debido al impacto social que la Sociedad Informacional est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" w:hAnsi="Helvetica"/>
          <w:sz w:val="24"/>
          <w:szCs w:val="24"/>
          <w:rtl w:val="0"/>
          <w:lang w:val="es-ES_tradnl"/>
        </w:rPr>
        <w:t>teniendo, estos organismos han subvencionado y apoyado todo tipo de medidas que fomenten de forma alguna el desarrollo de las tecnolog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as de informaci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n y 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 xml:space="preserve">Por 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ú</w:t>
      </w:r>
      <w:r>
        <w:rPr>
          <w:rFonts w:ascii="Helvetica" w:hAnsi="Helvetica"/>
          <w:sz w:val="24"/>
          <w:szCs w:val="24"/>
          <w:rtl w:val="0"/>
          <w:lang w:val="es-ES_tradnl"/>
        </w:rPr>
        <w:t>ltimo, otra de las causas de esta transformaci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fue la insostenibilidad de los modos de producci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n de la 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é</w:t>
      </w:r>
      <w:r>
        <w:rPr>
          <w:rFonts w:ascii="Helvetica" w:hAnsi="Helvetica"/>
          <w:sz w:val="24"/>
          <w:szCs w:val="24"/>
          <w:rtl w:val="0"/>
          <w:lang w:val="es-ES_tradnl"/>
        </w:rPr>
        <w:t>poca industrial, que solo buscaban maximizar la productividad en el trabajo mediante el aumento de las horas trabajadas o la robotizaci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de los trabajadores (operaciones repetitivas y rutinarias).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Encabezamiento"/>
        <w:jc w:val="both"/>
        <w:rPr>
          <w:sz w:val="24"/>
          <w:szCs w:val="24"/>
        </w:rPr>
      </w:pPr>
    </w:p>
    <w:p>
      <w:pPr>
        <w:pStyle w:val="Encabezamiento"/>
        <w:jc w:val="both"/>
        <w:rPr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</w:rPr>
      </w:pPr>
    </w:p>
    <w:p>
      <w:pPr>
        <w:pStyle w:val="Cuerpo"/>
        <w:rPr>
          <w:rFonts w:ascii="Helvetica" w:cs="Helvetica" w:hAnsi="Helvetica" w:eastAsia="Helvetica"/>
        </w:rPr>
      </w:pPr>
    </w:p>
    <w:p>
      <w:pPr>
        <w:pStyle w:val="Cuerpo"/>
        <w:rPr>
          <w:rFonts w:ascii="Helvetica" w:cs="Helvetica" w:hAnsi="Helvetica" w:eastAsia="Helvetica"/>
        </w:rPr>
      </w:pPr>
    </w:p>
    <w:p>
      <w:pPr>
        <w:pStyle w:val="Cuerpo"/>
        <w:rPr>
          <w:rFonts w:ascii="Helvetica" w:cs="Helvetica" w:hAnsi="Helvetica" w:eastAsia="Helvetica"/>
        </w:rPr>
      </w:pPr>
    </w:p>
    <w:p>
      <w:pPr>
        <w:pStyle w:val="Cuerpo"/>
        <w:rPr>
          <w:rFonts w:ascii="Helvetica" w:cs="Helvetica" w:hAnsi="Helvetica" w:eastAsia="Helvetica"/>
        </w:rPr>
      </w:pPr>
    </w:p>
    <w:p>
      <w:pPr>
        <w:pStyle w:val="Cuerpo"/>
        <w:rPr>
          <w:rFonts w:ascii="Helvetica" w:cs="Helvetica" w:hAnsi="Helvetica" w:eastAsia="Helvetica"/>
        </w:rPr>
      </w:pPr>
    </w:p>
    <w:p>
      <w:pPr>
        <w:pStyle w:val="Cuerpo"/>
        <w:rPr>
          <w:rFonts w:ascii="Helvetica" w:cs="Helvetica" w:hAnsi="Helvetica" w:eastAsia="Helvetica"/>
        </w:rPr>
      </w:pPr>
    </w:p>
    <w:p>
      <w:pPr>
        <w:pStyle w:val="Cuerpo"/>
        <w:rPr>
          <w:rFonts w:ascii="Helvetica" w:cs="Helvetica" w:hAnsi="Helvetica" w:eastAsia="Helvetica"/>
        </w:rPr>
      </w:pPr>
    </w:p>
    <w:p>
      <w:pPr>
        <w:pStyle w:val="Cuerpo"/>
        <w:rPr>
          <w:rFonts w:ascii="Helvetica" w:cs="Helvetica" w:hAnsi="Helvetica" w:eastAsia="Helvetica"/>
        </w:rPr>
      </w:pPr>
    </w:p>
    <w:p>
      <w:pPr>
        <w:pStyle w:val="Cuerpo"/>
        <w:rPr>
          <w:rFonts w:ascii="Helvetica" w:cs="Helvetica" w:hAnsi="Helvetica" w:eastAsia="Helvetica"/>
        </w:rPr>
      </w:pPr>
    </w:p>
    <w:p>
      <w:pPr>
        <w:pStyle w:val="Cuerpo"/>
        <w:rPr>
          <w:rFonts w:ascii="Helvetica" w:cs="Helvetica" w:hAnsi="Helvetica" w:eastAsia="Helvetica"/>
        </w:rPr>
      </w:pPr>
    </w:p>
    <w:p>
      <w:pPr>
        <w:pStyle w:val="Cuerpo"/>
        <w:rPr>
          <w:rFonts w:ascii="Helvetica" w:cs="Helvetica" w:hAnsi="Helvetica" w:eastAsia="Helvetica"/>
        </w:rPr>
      </w:pPr>
    </w:p>
    <w:p>
      <w:pPr>
        <w:pStyle w:val="Encabezamiento 3"/>
        <w:jc w:val="both"/>
      </w:pPr>
      <w:r>
        <w:rPr>
          <w:rtl w:val="0"/>
          <w:lang w:val="es-ES_tradnl"/>
        </w:rPr>
        <w:t>Sociedad Informacional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Antes de definir la Sociedad Informacional y sus rasgos hay que aclarar la diferenciaci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que existe entre: Sociedad Informacional y Sociedad de la informaci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y entre Sociedad Informacional y Sociedad del Conocimiento.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Encabezamiento 3"/>
        <w:jc w:val="both"/>
      </w:pPr>
      <w:r>
        <w:rPr>
          <w:rtl w:val="0"/>
          <w:lang w:val="es-ES_tradnl"/>
        </w:rPr>
        <w:t>Diferenciaciones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Seg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ú</w:t>
      </w:r>
      <w:r>
        <w:rPr>
          <w:rFonts w:ascii="Helvetica" w:hAnsi="Helvetica"/>
          <w:sz w:val="24"/>
          <w:szCs w:val="24"/>
          <w:rtl w:val="0"/>
          <w:lang w:val="es-ES_tradnl"/>
        </w:rPr>
        <w:t>n el punto de vista de Manuel Castells, los conceptos de Sociedad Informacional y Sociedad de la Informaci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no son id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é</w:t>
      </w:r>
      <w:r>
        <w:rPr>
          <w:rFonts w:ascii="Helvetica" w:hAnsi="Helvetica"/>
          <w:sz w:val="24"/>
          <w:szCs w:val="24"/>
          <w:rtl w:val="0"/>
          <w:lang w:val="es-ES_tradnl"/>
        </w:rPr>
        <w:t>nticos. Este autor opina que la Sociedad de la Informaci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no es un concepto en s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, sino un rasgo caracter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stico de algunas sociedades (tanto del presente como del pasado), que muchas veces ha sido incorrectamente empleado.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Este rasgo se ha producido durante toda la historia de la humanidad, ya que la informaci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n ha sido vitalmente importante y considerada como fuente de riqueza o pieza clave para algunas sociedades en muchos 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é</w:t>
      </w:r>
      <w:r>
        <w:rPr>
          <w:rFonts w:ascii="Helvetica" w:hAnsi="Helvetica"/>
          <w:sz w:val="24"/>
          <w:szCs w:val="24"/>
          <w:rtl w:val="0"/>
          <w:lang w:val="es-ES_tradnl"/>
        </w:rPr>
        <w:t>pocas.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 xml:space="preserve"> 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Antes de que este autor plantease esta teor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a, Bernard Mi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è</w:t>
      </w:r>
      <w:r>
        <w:rPr>
          <w:rFonts w:ascii="Helvetica" w:hAnsi="Helvetica"/>
          <w:sz w:val="24"/>
          <w:szCs w:val="24"/>
          <w:rtl w:val="0"/>
          <w:lang w:val="es-ES_tradnl"/>
        </w:rPr>
        <w:t>ge en 1998, sin llegar a decir que la Sociedad de la Informaci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es simplemente un rasgo de las sociedades m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s que una sociedad en s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, defini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Helvetica" w:hAnsi="Helvetica"/>
          <w:sz w:val="24"/>
          <w:szCs w:val="24"/>
          <w:rtl w:val="0"/>
          <w:lang w:val="es-ES_tradnl"/>
        </w:rPr>
        <w:t>la Sociedad de la informaci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n como 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“</w:t>
      </w:r>
      <w:r>
        <w:rPr>
          <w:rFonts w:ascii="Helvetica" w:hAnsi="Helvetica"/>
          <w:sz w:val="24"/>
          <w:szCs w:val="24"/>
          <w:rtl w:val="0"/>
          <w:lang w:val="es-ES_tradnl"/>
        </w:rPr>
        <w:t>una sociedad caracterizada por el modo de ser comunicacional que atraviesa todas las actividades de la sociedad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”</w:t>
      </w:r>
      <w:r>
        <w:rPr>
          <w:rFonts w:ascii="Helvetica" w:hAnsi="Helvetica"/>
          <w:sz w:val="24"/>
          <w:szCs w:val="24"/>
          <w:rtl w:val="0"/>
          <w:lang w:val="es-ES_tradnl"/>
        </w:rPr>
        <w:t>, por lo que, sin quererlo, Mi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è</w:t>
      </w:r>
      <w:r>
        <w:rPr>
          <w:rFonts w:ascii="Helvetica" w:hAnsi="Helvetica"/>
          <w:sz w:val="24"/>
          <w:szCs w:val="24"/>
          <w:rtl w:val="0"/>
          <w:lang w:val="es-ES_tradnl"/>
        </w:rPr>
        <w:t>ge podr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a perfectamente estar defendiendo la teor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a de Castells acerca de la diferenciaci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entre Sociedad de la Informaci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y Sociedad Informacional.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Otros autores han desechado esta teor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a y han seguido defendiendo que Sociedad de la Informaci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y Sociedad Informacional son 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é</w:t>
      </w:r>
      <w:r>
        <w:rPr>
          <w:rFonts w:ascii="Helvetica" w:hAnsi="Helvetica"/>
          <w:sz w:val="24"/>
          <w:szCs w:val="24"/>
          <w:rtl w:val="0"/>
          <w:lang w:val="es-ES_tradnl"/>
        </w:rPr>
        <w:t>rminos que se refieren al mismo fen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meno.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Encabezamiento 3"/>
        <w:jc w:val="both"/>
      </w:pPr>
      <w:r>
        <w:rPr>
          <w:rtl w:val="0"/>
          <w:lang w:val="es-ES_tradnl"/>
        </w:rPr>
        <w:t>Diferenciaci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entre Sociedad Informacional y Sociedad del conocimiento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Al igual que con la Sociedad de la informaci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n, con el 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é</w:t>
      </w:r>
      <w:r>
        <w:rPr>
          <w:rFonts w:ascii="Helvetica" w:hAnsi="Helvetica"/>
          <w:sz w:val="24"/>
          <w:szCs w:val="24"/>
          <w:rtl w:val="0"/>
          <w:lang w:val="es-ES_tradnl"/>
        </w:rPr>
        <w:t>rmino Sociedad del conocimiento tambi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é</w:t>
      </w:r>
      <w:r>
        <w:rPr>
          <w:rFonts w:ascii="Helvetica" w:hAnsi="Helvetica"/>
          <w:sz w:val="24"/>
          <w:szCs w:val="24"/>
          <w:rtl w:val="0"/>
          <w:lang w:val="es-ES_tradnl"/>
        </w:rPr>
        <w:t>n nos encontramos diferentes opiniones que hacen que no sea f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cil sacar un concepto claro acerca de ambos 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é</w:t>
      </w:r>
      <w:r>
        <w:rPr>
          <w:rFonts w:ascii="Helvetica" w:hAnsi="Helvetica"/>
          <w:sz w:val="24"/>
          <w:szCs w:val="24"/>
          <w:rtl w:val="0"/>
          <w:lang w:val="es-ES_tradnl"/>
        </w:rPr>
        <w:t>rminos.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 w:hint="default"/>
          <w:sz w:val="24"/>
          <w:szCs w:val="24"/>
          <w:rtl w:val="0"/>
          <w:lang w:val="es-ES_tradnl"/>
        </w:rPr>
        <w:t>¿</w:t>
      </w:r>
      <w:r>
        <w:rPr>
          <w:rFonts w:ascii="Helvetica" w:hAnsi="Helvetica"/>
          <w:sz w:val="24"/>
          <w:szCs w:val="24"/>
          <w:rtl w:val="0"/>
          <w:lang w:val="es-ES_tradnl"/>
        </w:rPr>
        <w:t>Que diferencia existe entre la Sociedad Informacional y la Sociedad del Conocimiento?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La (UNESCO), ha considerado a la Sociedad del Conocimiento como la clara evoluci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de la Sociedad Informacional, pero no concreta ni cu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ndo se ha producido el surgimiento de esta nueva sociedad ni cu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ndo se ha producido est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" w:hAnsi="Helvetica"/>
          <w:sz w:val="24"/>
          <w:szCs w:val="24"/>
          <w:rtl w:val="0"/>
          <w:lang w:val="es-ES_tradnl"/>
        </w:rPr>
        <w:t>transici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o transformaci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desde la Sociedad Informacional. S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Helvetica" w:hAnsi="Helvetica"/>
          <w:sz w:val="24"/>
          <w:szCs w:val="24"/>
          <w:rtl w:val="0"/>
          <w:lang w:val="es-ES_tradnl"/>
        </w:rPr>
        <w:t>que concreta meramente sus caracter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sticas defini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é</w:t>
      </w:r>
      <w:r>
        <w:rPr>
          <w:rFonts w:ascii="Helvetica" w:hAnsi="Helvetica"/>
          <w:sz w:val="24"/>
          <w:szCs w:val="24"/>
          <w:rtl w:val="0"/>
          <w:lang w:val="es-ES_tradnl"/>
        </w:rPr>
        <w:t>ndola en base a la Sociedad Informacional pero m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s abierta, m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s pluralista y m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s diversa, yendo m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s all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" w:hAnsi="Helvetica"/>
          <w:sz w:val="24"/>
          <w:szCs w:val="24"/>
          <w:rtl w:val="0"/>
          <w:lang w:val="es-ES_tradnl"/>
        </w:rPr>
        <w:t>de lo meramente tecnoecon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mico.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Por otro lado, otros autores han considerado que ambos conceptos no son excluyentes en base a lo que se sabe hasta ahora, pero inciden en que a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ú</w:t>
      </w:r>
      <w:r>
        <w:rPr>
          <w:rFonts w:ascii="Helvetica" w:hAnsi="Helvetica"/>
          <w:sz w:val="24"/>
          <w:szCs w:val="24"/>
          <w:rtl w:val="0"/>
          <w:lang w:val="es-ES_tradnl"/>
        </w:rPr>
        <w:t>n falta mucho trabajo de an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lisis para lograr separarlas y puede que diferenciarlas.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Para finalizar, ha habido autores que han apuntado que siendo conceptos diferentes la Sociedad del Conocimiento se ha ido poco a poco sumando a la Sociedad Informacional.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Encabezamiento 3"/>
        <w:jc w:val="both"/>
      </w:pPr>
      <w:r>
        <w:rPr>
          <w:rtl w:val="0"/>
          <w:lang w:val="es-ES_tradnl"/>
        </w:rPr>
        <w:t>Definici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caracter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sticas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Primera aparici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del 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é</w:t>
      </w:r>
      <w:r>
        <w:rPr>
          <w:rFonts w:ascii="Helvetica" w:hAnsi="Helvetica"/>
          <w:sz w:val="24"/>
          <w:szCs w:val="24"/>
          <w:rtl w:val="0"/>
          <w:lang w:val="es-ES_tradnl"/>
        </w:rPr>
        <w:t>rmino: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La primera aparici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del 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é</w:t>
      </w:r>
      <w:r>
        <w:rPr>
          <w:rFonts w:ascii="Helvetica" w:hAnsi="Helvetica"/>
          <w:sz w:val="24"/>
          <w:szCs w:val="24"/>
          <w:rtl w:val="0"/>
          <w:lang w:val="es-ES_tradnl"/>
        </w:rPr>
        <w:t>rmino Sociedad Informacional en Espa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ñ</w:t>
      </w:r>
      <w:r>
        <w:rPr>
          <w:rFonts w:ascii="Helvetica" w:hAnsi="Helvetica"/>
          <w:sz w:val="24"/>
          <w:szCs w:val="24"/>
          <w:rtl w:val="0"/>
          <w:lang w:val="es-ES_tradnl"/>
        </w:rPr>
        <w:t>a se produjo en el art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culo 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“</w:t>
      </w:r>
      <w:r>
        <w:rPr>
          <w:rFonts w:ascii="Helvetica" w:hAnsi="Helvetica"/>
          <w:sz w:val="24"/>
          <w:szCs w:val="24"/>
          <w:rtl w:val="0"/>
          <w:lang w:val="es-ES_tradnl"/>
        </w:rPr>
        <w:t>Una democracia innovadora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” </w:t>
      </w:r>
      <w:r>
        <w:rPr>
          <w:rFonts w:ascii="Helvetica" w:hAnsi="Helvetica"/>
          <w:sz w:val="24"/>
          <w:szCs w:val="24"/>
          <w:rtl w:val="0"/>
          <w:lang w:val="es-ES_tradnl"/>
        </w:rPr>
        <w:t>de Luis Gonz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lez Seara (ministro de Universidades de los dos 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ú</w:t>
      </w:r>
      <w:r>
        <w:rPr>
          <w:rFonts w:ascii="Helvetica" w:hAnsi="Helvetica"/>
          <w:sz w:val="24"/>
          <w:szCs w:val="24"/>
          <w:rtl w:val="0"/>
          <w:lang w:val="es-ES_tradnl"/>
        </w:rPr>
        <w:t>ltimos gobiernos de Adolfo Su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rez), en el cual habla de que la humanidad ha entrado en una nueva etapa y a continuaci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formula una serie de nombres entre los que se encuentra Sociedad Informacional.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Definici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y caracter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sticas (parte de Carlos)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Encabezamiento 3"/>
        <w:jc w:val="both"/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mo afecta la Sociedad Informacional </w:t>
      </w:r>
      <w:r>
        <w:rPr>
          <w:rtl w:val="0"/>
          <w:lang w:val="es-ES_tradnl"/>
        </w:rPr>
        <w:t>a la empresa</w:t>
      </w:r>
      <w:r>
        <w:rPr>
          <w:rtl w:val="0"/>
          <w:lang w:val="es-ES_tradnl"/>
        </w:rPr>
        <w:t>?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Las empresas no simplemente se ven afectadas por este tipo de sociedad, ya que este tipo de sociedad naci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Helvetica" w:hAnsi="Helvetica"/>
          <w:sz w:val="24"/>
          <w:szCs w:val="24"/>
          <w:rtl w:val="0"/>
          <w:lang w:val="es-ES_tradnl"/>
        </w:rPr>
        <w:t>ligado a las nuevas formas de trabajar que impusieron las empresas (en este caso las empresas TIC). Seg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ú</w:t>
      </w:r>
      <w:r>
        <w:rPr>
          <w:rFonts w:ascii="Helvetica" w:hAnsi="Helvetica"/>
          <w:sz w:val="24"/>
          <w:szCs w:val="24"/>
          <w:rtl w:val="0"/>
          <w:lang w:val="es-ES_tradnl"/>
        </w:rPr>
        <w:t>n Ducker esta  nueva forma de trabajar est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 í</w:t>
      </w:r>
      <w:r>
        <w:rPr>
          <w:rFonts w:ascii="Helvetica" w:hAnsi="Helvetica"/>
          <w:sz w:val="24"/>
          <w:szCs w:val="24"/>
          <w:rtl w:val="0"/>
          <w:lang w:val="es-ES_tradnl"/>
        </w:rPr>
        <w:t>ntimamente relacionada con el manejo de la informaci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 xml:space="preserve">En primer lugar, la capacidad clave, que determina el 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é</w:t>
      </w:r>
      <w:r>
        <w:rPr>
          <w:rFonts w:ascii="Helvetica" w:hAnsi="Helvetica"/>
          <w:sz w:val="24"/>
          <w:szCs w:val="24"/>
          <w:rtl w:val="0"/>
          <w:lang w:val="es-ES_tradnl"/>
        </w:rPr>
        <w:t>xito o fracaso de las empresas, dejan de ser los recursos materiales y la optimizaci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de la capacidad productiva o industrial y pasa a ser la selecci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n, procesamiento y manejo de la informaci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n. As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Helvetica" w:hAnsi="Helvetica"/>
          <w:sz w:val="24"/>
          <w:szCs w:val="24"/>
          <w:rtl w:val="0"/>
          <w:lang w:val="es-ES_tradnl"/>
        </w:rPr>
        <w:t>lo se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ñ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ala Fritz Machlup en su obra 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“</w:t>
      </w:r>
      <w:r>
        <w:rPr>
          <w:rFonts w:ascii="Helvetica" w:hAnsi="Helvetica"/>
          <w:sz w:val="24"/>
          <w:szCs w:val="24"/>
          <w:rtl w:val="0"/>
          <w:lang w:val="es-ES_tradnl"/>
        </w:rPr>
        <w:t>La Producci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y Distribuci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de Conocimiento en los EE.UU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”</w:t>
      </w:r>
      <w:r>
        <w:rPr>
          <w:rFonts w:ascii="Helvetica" w:hAnsi="Helvetica"/>
          <w:sz w:val="24"/>
          <w:szCs w:val="24"/>
          <w:rtl w:val="0"/>
          <w:lang w:val="es-ES_tradnl"/>
        </w:rPr>
        <w:t>, que se percata de que en los Estados Unidos (potencia econ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mica mundial) han pasado a ser m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s importantes los trabajos de procesamiento de informaci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que los que realizan alguna tarea f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sica. La consecuencia m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s inmediata de esto es que el sector de la informaci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va a convertirse en un sector dominante.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En segundo lugar, el papel de la comunicaci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cambia totalmente en todos los niveles de la empresa, tanto en el seno de la misma como en los niveles m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s bajos, pasa a tener un papel fundamental, ayudando a que todos los miembros de la organizaci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vayan en la misma direcci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Debido al cambio hacia el paradigma informacional y a las empresas dedicadas a los servicios (en las que prima la informaci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n) los empleados dejan de ser obreros, dejan de emular a las m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quinas y hacer tareas repetitivas, por lo que se tiende a valorar m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s a los empleados y se m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s importancia a los sindicatos.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 xml:space="preserve">Por 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ú</w:t>
      </w:r>
      <w:r>
        <w:rPr>
          <w:rFonts w:ascii="Helvetica" w:hAnsi="Helvetica"/>
          <w:sz w:val="24"/>
          <w:szCs w:val="24"/>
          <w:rtl w:val="0"/>
          <w:lang w:val="es-ES_tradnl"/>
        </w:rPr>
        <w:t>ltimo debemos hablar sobre la reorganizaci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(revoluci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de la organizaci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n) del trabajo tradicional, debido al aprovechamiento de los conocimientos que se han ido adquiriendo a lo largo de los siglos, que ahora, gracias a la importancia de la informaci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n, son accesibles. Por lo que la clave para mantener el liderato econ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mico ser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" w:hAnsi="Helvetica"/>
          <w:sz w:val="24"/>
          <w:szCs w:val="24"/>
          <w:rtl w:val="0"/>
          <w:lang w:val="es-ES_tradnl"/>
        </w:rPr>
        <w:t>la ciencia cognitiva, el conocimiento.</w:t>
      </w:r>
    </w:p>
    <w:p>
      <w:pPr>
        <w:pStyle w:val="Título"/>
        <w:jc w:val="both"/>
      </w:pPr>
      <w:r>
        <w:rPr>
          <w:rtl w:val="0"/>
          <w:lang w:val="es-ES_tradnl"/>
        </w:rPr>
        <w:t>Bibliografia:</w:t>
      </w:r>
    </w:p>
    <w:p>
      <w:pPr>
        <w:pStyle w:val="Cuerpo"/>
        <w:rPr>
          <w:rFonts w:ascii="Helvetica" w:cs="Helvetica" w:hAnsi="Helvetica" w:eastAsia="Helvetica"/>
          <w:sz w:val="24"/>
          <w:szCs w:val="24"/>
        </w:rPr>
      </w:pPr>
    </w:p>
    <w:p>
      <w:pPr>
        <w:pStyle w:val="Por omisión"/>
        <w:bidi w:val="0"/>
        <w:spacing w:after="240" w:line="360" w:lineRule="atLeast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>«</w:t>
      </w:r>
      <w:r>
        <w:rPr>
          <w:sz w:val="24"/>
          <w:szCs w:val="24"/>
          <w:rtl w:val="0"/>
          <w:lang w:val="es-ES_tradnl"/>
        </w:rPr>
        <w:t>Alienaci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  <w:lang w:val="it-IT"/>
        </w:rPr>
        <w:t>»</w:t>
      </w:r>
      <w:r>
        <w:rPr>
          <w:sz w:val="24"/>
          <w:szCs w:val="24"/>
          <w:rtl w:val="0"/>
          <w:lang w:val="es-ES_tradnl"/>
        </w:rPr>
        <w:t>, Diccionario de la lengua espa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it-IT"/>
        </w:rPr>
        <w:t xml:space="preserve">ola en oxforddictionaries.com. Oxford University Press, 2015. </w:t>
      </w:r>
    </w:p>
    <w:p>
      <w:pPr>
        <w:pStyle w:val="Por omisión"/>
        <w:bidi w:val="0"/>
        <w:spacing w:after="240" w:line="360" w:lineRule="atLeast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 xml:space="preserve">BAIGORRI, Artemio. </w:t>
      </w:r>
      <w:r>
        <w:rPr>
          <w:rStyle w:val="Ninguno"/>
          <w:i w:val="1"/>
          <w:iCs w:val="1"/>
          <w:sz w:val="24"/>
          <w:szCs w:val="24"/>
          <w:rtl w:val="0"/>
          <w:lang w:val="es-ES_tradnl"/>
        </w:rPr>
        <w:t>Introducci</w:t>
      </w:r>
      <w:r>
        <w:rPr>
          <w:rStyle w:val="Ninguno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Style w:val="Ninguno"/>
          <w:i w:val="1"/>
          <w:iCs w:val="1"/>
          <w:sz w:val="24"/>
          <w:szCs w:val="24"/>
          <w:rtl w:val="0"/>
          <w:lang w:val="es-ES_tradnl"/>
        </w:rPr>
        <w:t>n a la sociolog</w:t>
      </w:r>
      <w:r>
        <w:rPr>
          <w:rStyle w:val="Ninguno"/>
          <w:i w:val="1"/>
          <w:iCs w:val="1"/>
          <w:sz w:val="24"/>
          <w:szCs w:val="24"/>
          <w:rtl w:val="0"/>
        </w:rPr>
        <w:t>í</w:t>
      </w:r>
      <w:r>
        <w:rPr>
          <w:rStyle w:val="Ninguno"/>
          <w:i w:val="1"/>
          <w:iCs w:val="1"/>
          <w:sz w:val="24"/>
          <w:szCs w:val="24"/>
          <w:rtl w:val="0"/>
          <w:lang w:val="es-ES_tradnl"/>
        </w:rPr>
        <w:t>a de la empresa</w:t>
      </w:r>
      <w:r>
        <w:rPr>
          <w:sz w:val="24"/>
          <w:szCs w:val="24"/>
          <w:rtl w:val="0"/>
          <w:lang w:val="it-IT"/>
        </w:rPr>
        <w:t>. Edici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electr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 xml:space="preserve">nica. 2004. ISBN 84933377104. </w:t>
      </w:r>
    </w:p>
    <w:p>
      <w:pPr>
        <w:pStyle w:val="Por omisión"/>
        <w:bidi w:val="0"/>
        <w:spacing w:after="240" w:line="360" w:lineRule="atLeast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 xml:space="preserve">CASTELLS, Manuel. </w:t>
      </w:r>
      <w:r>
        <w:rPr>
          <w:rStyle w:val="Ninguno"/>
          <w:i w:val="1"/>
          <w:iCs w:val="1"/>
          <w:sz w:val="24"/>
          <w:szCs w:val="24"/>
          <w:rtl w:val="0"/>
          <w:lang w:val="es-ES_tradnl"/>
        </w:rPr>
        <w:t>La Sociedad Red</w:t>
      </w:r>
      <w:r>
        <w:rPr>
          <w:sz w:val="24"/>
          <w:szCs w:val="24"/>
          <w:rtl w:val="0"/>
          <w:lang w:val="it-IT"/>
        </w:rPr>
        <w:t xml:space="preserve">. 3a, 1a reimp. ed. Madrid: Alianza Editorial, 2008. ISBN 9788420677002; 8420677000. </w:t>
      </w:r>
    </w:p>
    <w:p>
      <w:pPr>
        <w:pStyle w:val="Por omisión"/>
        <w:bidi w:val="0"/>
        <w:spacing w:after="240" w:line="360" w:lineRule="atLeast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Colaboradores de De Conceptos. Deconceptos</w:t>
      </w:r>
      <w:r>
        <w:rPr>
          <w:rStyle w:val="Ninguno"/>
          <w:i w:val="1"/>
          <w:iCs w:val="1"/>
          <w:sz w:val="24"/>
          <w:szCs w:val="24"/>
          <w:rtl w:val="0"/>
          <w:lang w:val="pt-PT"/>
        </w:rPr>
        <w:t xml:space="preserve">.com </w:t>
      </w:r>
      <w:r>
        <w:rPr>
          <w:sz w:val="24"/>
          <w:szCs w:val="24"/>
          <w:rtl w:val="0"/>
          <w:lang w:val="es-ES_tradnl"/>
        </w:rPr>
        <w:t>[en l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 xml:space="preserve">nea]. DeConceptos, 2015 </w:t>
      </w:r>
    </w:p>
    <w:p>
      <w:pPr>
        <w:pStyle w:val="Por omisión"/>
        <w:bidi w:val="0"/>
        <w:spacing w:after="240" w:line="360" w:lineRule="atLeast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 xml:space="preserve">Colaboradores de Wikipedia. </w:t>
      </w:r>
      <w:r>
        <w:rPr>
          <w:rStyle w:val="Ninguno"/>
          <w:i w:val="1"/>
          <w:iCs w:val="1"/>
          <w:sz w:val="24"/>
          <w:szCs w:val="24"/>
          <w:rtl w:val="0"/>
        </w:rPr>
        <w:t xml:space="preserve">Wikipedia.org </w:t>
      </w:r>
      <w:r>
        <w:rPr>
          <w:sz w:val="24"/>
          <w:szCs w:val="24"/>
          <w:rtl w:val="0"/>
          <w:lang w:val="es-ES_tradnl"/>
        </w:rPr>
        <w:t>[en l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 xml:space="preserve">nea]. Wikipedia, La enciclopedia libre, 2011. </w:t>
      </w:r>
    </w:p>
    <w:p>
      <w:pPr>
        <w:pStyle w:val="Por omisión"/>
        <w:bidi w:val="0"/>
        <w:spacing w:after="240" w:line="360" w:lineRule="atLeast"/>
        <w:ind w:left="0" w:right="0" w:firstLine="0"/>
        <w:jc w:val="both"/>
        <w:rPr>
          <w:rStyle w:val="Ninguno"/>
          <w:i w:val="0"/>
          <w:iCs w:val="0"/>
          <w:sz w:val="24"/>
          <w:szCs w:val="24"/>
          <w:rtl w:val="0"/>
        </w:rPr>
      </w:pPr>
      <w:r>
        <w:rPr>
          <w:rStyle w:val="Ninguno"/>
          <w:i w:val="0"/>
          <w:iCs w:val="0"/>
          <w:sz w:val="24"/>
          <w:szCs w:val="24"/>
          <w:rtl w:val="0"/>
        </w:rPr>
        <w:t>GARC</w:t>
      </w:r>
      <w:r>
        <w:rPr>
          <w:rStyle w:val="Ninguno"/>
          <w:i w:val="0"/>
          <w:iCs w:val="0"/>
          <w:sz w:val="24"/>
          <w:szCs w:val="24"/>
          <w:rtl w:val="0"/>
        </w:rPr>
        <w:t>Í</w:t>
      </w:r>
      <w:r>
        <w:rPr>
          <w:rStyle w:val="Ninguno"/>
          <w:i w:val="0"/>
          <w:iCs w:val="0"/>
          <w:sz w:val="24"/>
          <w:szCs w:val="24"/>
          <w:rtl w:val="0"/>
          <w:lang w:val="es-ES_tradnl"/>
        </w:rPr>
        <w:t xml:space="preserve">A RUIZ, Pablo. </w:t>
      </w:r>
      <w:r>
        <w:rPr>
          <w:i w:val="1"/>
          <w:iCs w:val="1"/>
          <w:sz w:val="24"/>
          <w:szCs w:val="24"/>
          <w:rtl w:val="0"/>
          <w:lang w:val="es-ES_tradnl"/>
        </w:rPr>
        <w:t>De la sociedad de la informaci</w:t>
      </w:r>
      <w:r>
        <w:rPr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i w:val="1"/>
          <w:iCs w:val="1"/>
          <w:sz w:val="24"/>
          <w:szCs w:val="24"/>
          <w:rtl w:val="0"/>
          <w:lang w:val="es-ES_tradnl"/>
        </w:rPr>
        <w:t>n a la sociedad del conocimiento (Apuntes, ideas y notas)</w:t>
      </w:r>
      <w:r>
        <w:rPr>
          <w:rStyle w:val="Ninguno"/>
          <w:i w:val="0"/>
          <w:iCs w:val="0"/>
          <w:sz w:val="24"/>
          <w:szCs w:val="24"/>
          <w:rtl w:val="0"/>
          <w:lang w:val="pt-PT"/>
        </w:rPr>
        <w:t xml:space="preserve">. ISCR, Pamplona, agosto 2009. </w:t>
      </w:r>
    </w:p>
    <w:p>
      <w:pPr>
        <w:pStyle w:val="Por omisión"/>
        <w:bidi w:val="0"/>
        <w:spacing w:after="240" w:line="360" w:lineRule="atLeast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GARMENDIA, Jos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es-ES_tradnl"/>
        </w:rPr>
        <w:t xml:space="preserve">Antonio; NAVARRO, Manuel; PARRA, Francisco. </w:t>
      </w:r>
      <w:r>
        <w:rPr>
          <w:rStyle w:val="Ninguno"/>
          <w:i w:val="1"/>
          <w:iCs w:val="1"/>
          <w:sz w:val="24"/>
          <w:szCs w:val="24"/>
          <w:rtl w:val="0"/>
          <w:lang w:val="es-ES_tradnl"/>
        </w:rPr>
        <w:t>Sociolog</w:t>
      </w:r>
      <w:r>
        <w:rPr>
          <w:rStyle w:val="Ninguno"/>
          <w:i w:val="1"/>
          <w:iCs w:val="1"/>
          <w:sz w:val="24"/>
          <w:szCs w:val="24"/>
          <w:rtl w:val="0"/>
        </w:rPr>
        <w:t>í</w:t>
      </w:r>
      <w:r>
        <w:rPr>
          <w:rStyle w:val="Ninguno"/>
          <w:i w:val="1"/>
          <w:iCs w:val="1"/>
          <w:sz w:val="24"/>
          <w:szCs w:val="24"/>
          <w:rtl w:val="0"/>
          <w:lang w:val="es-ES_tradnl"/>
        </w:rPr>
        <w:t>a industrial y de la empresa</w:t>
      </w:r>
      <w:r>
        <w:rPr>
          <w:sz w:val="24"/>
          <w:szCs w:val="24"/>
          <w:rtl w:val="0"/>
          <w:lang w:val="es-ES_tradnl"/>
        </w:rPr>
        <w:t xml:space="preserve">. Ed: Aguilar, Madrid, 1988. ISBN: 8403182880; 9788403182882. </w:t>
      </w:r>
    </w:p>
    <w:p>
      <w:pPr>
        <w:pStyle w:val="Por omisión"/>
        <w:bidi w:val="0"/>
        <w:spacing w:after="240" w:line="360" w:lineRule="atLeast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INFESTAS GIL, Angel. </w:t>
      </w:r>
      <w:r>
        <w:rPr>
          <w:rStyle w:val="Ninguno"/>
          <w:i w:val="1"/>
          <w:iCs w:val="1"/>
          <w:sz w:val="24"/>
          <w:szCs w:val="24"/>
          <w:rtl w:val="0"/>
          <w:lang w:val="pt-PT"/>
        </w:rPr>
        <w:t xml:space="preserve">Sociologia De La Empresa. </w:t>
      </w:r>
      <w:r>
        <w:rPr>
          <w:sz w:val="24"/>
          <w:szCs w:val="24"/>
          <w:rtl w:val="0"/>
          <w:lang w:val="es-ES_tradnl"/>
        </w:rPr>
        <w:t xml:space="preserve">3a [corr. y aum.] ed. Salamanca: Amar , 2001. ISBN 8481961655; 8486368391; 9788486368395; 9788481961652. </w:t>
      </w:r>
    </w:p>
    <w:p>
      <w:pPr>
        <w:pStyle w:val="Por omisión"/>
        <w:bidi w:val="0"/>
        <w:spacing w:after="240" w:line="360" w:lineRule="atLeast"/>
        <w:ind w:left="0" w:right="0" w:firstLine="0"/>
        <w:jc w:val="both"/>
        <w:rPr>
          <w:rtl w:val="0"/>
        </w:rPr>
      </w:pPr>
      <w:r>
        <w:rPr>
          <w:rStyle w:val="Ninguno"/>
          <w:i w:val="0"/>
          <w:iCs w:val="0"/>
          <w:sz w:val="24"/>
          <w:szCs w:val="24"/>
          <w:rtl w:val="0"/>
        </w:rPr>
        <w:t>L</w:t>
      </w:r>
      <w:r>
        <w:rPr>
          <w:rStyle w:val="Ninguno"/>
          <w:i w:val="0"/>
          <w:iCs w:val="0"/>
          <w:sz w:val="24"/>
          <w:szCs w:val="24"/>
          <w:rtl w:val="0"/>
        </w:rPr>
        <w:t>Ó</w:t>
      </w:r>
      <w:r>
        <w:rPr>
          <w:rStyle w:val="Ninguno"/>
          <w:i w:val="0"/>
          <w:iCs w:val="0"/>
          <w:sz w:val="24"/>
          <w:szCs w:val="24"/>
          <w:rtl w:val="0"/>
        </w:rPr>
        <w:t xml:space="preserve">PEZ I AMAT, Jordi. </w:t>
      </w:r>
      <w:r>
        <w:rPr>
          <w:i w:val="1"/>
          <w:iCs w:val="1"/>
          <w:sz w:val="24"/>
          <w:szCs w:val="24"/>
          <w:rtl w:val="0"/>
          <w:lang w:val="es-ES_tradnl"/>
        </w:rPr>
        <w:t>De la Sociedad de la informaci</w:t>
      </w:r>
      <w:r>
        <w:rPr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i w:val="1"/>
          <w:iCs w:val="1"/>
          <w:sz w:val="24"/>
          <w:szCs w:val="24"/>
          <w:rtl w:val="0"/>
          <w:lang w:val="es-ES_tradnl"/>
        </w:rPr>
        <w:t xml:space="preserve">n a la(s) Sociedad(es) del Conocimiento. Vasos comunicantes en el cambio de milenio. 1960 </w:t>
      </w:r>
      <w:r>
        <w:rPr>
          <w:i w:val="1"/>
          <w:iCs w:val="1"/>
          <w:sz w:val="24"/>
          <w:szCs w:val="24"/>
          <w:rtl w:val="0"/>
        </w:rPr>
        <w:t xml:space="preserve">– </w:t>
      </w:r>
      <w:r>
        <w:rPr>
          <w:i w:val="1"/>
          <w:iCs w:val="1"/>
          <w:sz w:val="24"/>
          <w:szCs w:val="24"/>
          <w:rtl w:val="0"/>
        </w:rPr>
        <w:t xml:space="preserve">2010. </w:t>
      </w:r>
      <w:r>
        <w:rPr>
          <w:rStyle w:val="Ninguno"/>
          <w:i w:val="0"/>
          <w:iCs w:val="0"/>
          <w:sz w:val="24"/>
          <w:szCs w:val="24"/>
          <w:rtl w:val="0"/>
          <w:lang w:val="es-ES_tradnl"/>
        </w:rPr>
        <w:t>Trabajo de Investigaci</w:t>
      </w:r>
      <w:r>
        <w:rPr>
          <w:rStyle w:val="Ninguno"/>
          <w:i w:val="0"/>
          <w:iCs w:val="0"/>
          <w:sz w:val="24"/>
          <w:szCs w:val="24"/>
          <w:rtl w:val="0"/>
          <w:lang w:val="es-ES_tradnl"/>
        </w:rPr>
        <w:t>ó</w:t>
      </w:r>
      <w:r>
        <w:rPr>
          <w:rStyle w:val="Ninguno"/>
          <w:i w:val="0"/>
          <w:iCs w:val="0"/>
          <w:sz w:val="24"/>
          <w:szCs w:val="24"/>
          <w:rtl w:val="0"/>
        </w:rPr>
        <w:t xml:space="preserve">n </w:t>
      </w:r>
      <w:r>
        <w:rPr>
          <w:rStyle w:val="Ninguno"/>
          <w:i w:val="0"/>
          <w:iCs w:val="0"/>
          <w:sz w:val="24"/>
          <w:szCs w:val="24"/>
          <w:rtl w:val="0"/>
        </w:rPr>
        <w:t xml:space="preserve">– </w:t>
      </w:r>
      <w:r>
        <w:rPr>
          <w:rStyle w:val="Ninguno"/>
          <w:i w:val="0"/>
          <w:iCs w:val="0"/>
          <w:sz w:val="24"/>
          <w:szCs w:val="24"/>
          <w:rtl w:val="0"/>
          <w:lang w:val="es-ES_tradnl"/>
        </w:rPr>
        <w:t>D.E.A. Dpto. de Historia de la Comunicaci</w:t>
      </w:r>
      <w:r>
        <w:rPr>
          <w:rStyle w:val="Ninguno"/>
          <w:i w:val="0"/>
          <w:iCs w:val="0"/>
          <w:sz w:val="24"/>
          <w:szCs w:val="24"/>
          <w:rtl w:val="0"/>
          <w:lang w:val="es-ES_tradnl"/>
        </w:rPr>
        <w:t>ó</w:t>
      </w:r>
      <w:r>
        <w:rPr>
          <w:rStyle w:val="Ninguno"/>
          <w:i w:val="0"/>
          <w:iCs w:val="0"/>
          <w:sz w:val="24"/>
          <w:szCs w:val="24"/>
          <w:rtl w:val="0"/>
          <w:lang w:val="es-ES_tradnl"/>
        </w:rPr>
        <w:t xml:space="preserve">n Social Universidad Complutense de Madrid (U.C.M.) </w:t>
      </w:r>
    </w:p>
    <w:sectPr>
      <w:headerReference w:type="default" r:id="rId4"/>
      <w:footerReference w:type="default" r:id="rId5"/>
      <w:pgSz w:w="11906" w:h="16838" w:orient="portrait"/>
      <w:pgMar w:top="1134" w:right="1701" w:bottom="1134" w:left="1701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Por omisión"/>
      <w:tabs>
        <w:tab w:val="center" w:pos="4252"/>
        <w:tab w:val="right" w:pos="8504"/>
      </w:tabs>
      <w:jc w:val="left"/>
    </w:pPr>
    <w:r>
      <w:rPr>
        <w:sz w:val="24"/>
        <w:szCs w:val="24"/>
      </w:rPr>
      <w:tab/>
      <w:tab/>
    </w: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  <w:t>3</w:t>
    </w:r>
    <w:r>
      <w:rPr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Encabezamiento 3">
    <w:name w:val="Encabezamiento 3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paragraph" w:styleId="Encabezamiento">
    <w:name w:val="Encabezamient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